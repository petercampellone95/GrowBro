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0A8C" w:rsidRDefault="00D314BB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bookmarkStart w:id="0" w:name="_stskgew5oxkz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</w:rPr>
        <w:t>GrowBro</w:t>
      </w:r>
      <w:proofErr w:type="spellEnd"/>
    </w:p>
    <w:p w14:paraId="00000002" w14:textId="77777777" w:rsidR="00DF0A8C" w:rsidRDefault="00DF0A8C">
      <w:pPr>
        <w:rPr>
          <w:rFonts w:ascii="Times New Roman" w:eastAsia="Times New Roman" w:hAnsi="Times New Roman" w:cs="Times New Roman"/>
        </w:rPr>
      </w:pPr>
    </w:p>
    <w:p w14:paraId="00000003" w14:textId="77777777" w:rsidR="00DF0A8C" w:rsidRDefault="00D314BB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" w:name="_x87nnykug2q3" w:colFirst="0" w:colLast="0"/>
      <w:bookmarkEnd w:id="1"/>
      <w:r>
        <w:rPr>
          <w:rFonts w:ascii="Times New Roman" w:eastAsia="Times New Roman" w:hAnsi="Times New Roman" w:cs="Times New Roman"/>
        </w:rPr>
        <w:t>Software Requirement Specification</w:t>
      </w:r>
    </w:p>
    <w:p w14:paraId="00000004" w14:textId="77777777" w:rsidR="00DF0A8C" w:rsidRDefault="00DF0A8C"/>
    <w:p w14:paraId="00000005" w14:textId="77777777" w:rsidR="00DF0A8C" w:rsidRDefault="00DF0A8C"/>
    <w:p w14:paraId="00000006" w14:textId="77777777" w:rsidR="00DF0A8C" w:rsidRDefault="00DF0A8C"/>
    <w:p w14:paraId="00000007" w14:textId="77777777" w:rsidR="00DF0A8C" w:rsidRDefault="00DF0A8C"/>
    <w:p w14:paraId="00000008" w14:textId="77777777" w:rsidR="00DF0A8C" w:rsidRDefault="00DF0A8C"/>
    <w:p w14:paraId="00000009" w14:textId="77777777" w:rsidR="00DF0A8C" w:rsidRDefault="00DF0A8C"/>
    <w:p w14:paraId="0000000A" w14:textId="77777777" w:rsidR="00DF0A8C" w:rsidRDefault="00DF0A8C"/>
    <w:p w14:paraId="0000000B" w14:textId="77777777" w:rsidR="00DF0A8C" w:rsidRDefault="00DF0A8C"/>
    <w:p w14:paraId="0000000C" w14:textId="77777777" w:rsidR="00DF0A8C" w:rsidRDefault="00DF0A8C"/>
    <w:p w14:paraId="0000000D" w14:textId="77777777" w:rsidR="00DF0A8C" w:rsidRDefault="00DF0A8C"/>
    <w:p w14:paraId="0000000E" w14:textId="77777777" w:rsidR="00DF0A8C" w:rsidRDefault="00DF0A8C"/>
    <w:p w14:paraId="0000000F" w14:textId="77777777" w:rsidR="00DF0A8C" w:rsidRDefault="00DF0A8C"/>
    <w:p w14:paraId="00000010" w14:textId="77777777" w:rsidR="00DF0A8C" w:rsidRDefault="00DF0A8C"/>
    <w:p w14:paraId="00000011" w14:textId="77777777" w:rsidR="00DF0A8C" w:rsidRDefault="00DF0A8C"/>
    <w:p w14:paraId="00000012" w14:textId="77777777" w:rsidR="00DF0A8C" w:rsidRDefault="00DF0A8C"/>
    <w:p w14:paraId="00000013" w14:textId="77777777" w:rsidR="00DF0A8C" w:rsidRDefault="00DF0A8C"/>
    <w:p w14:paraId="00000014" w14:textId="77777777" w:rsidR="00DF0A8C" w:rsidRDefault="00DF0A8C"/>
    <w:p w14:paraId="00000015" w14:textId="77777777" w:rsidR="00DF0A8C" w:rsidRDefault="00DF0A8C"/>
    <w:p w14:paraId="00000016" w14:textId="77777777" w:rsidR="00DF0A8C" w:rsidRDefault="00DF0A8C"/>
    <w:p w14:paraId="00000017" w14:textId="77777777" w:rsidR="00DF0A8C" w:rsidRDefault="00DF0A8C"/>
    <w:p w14:paraId="00000018" w14:textId="77777777" w:rsidR="00DF0A8C" w:rsidRDefault="00DF0A8C"/>
    <w:p w14:paraId="00000019" w14:textId="77777777" w:rsidR="00DF0A8C" w:rsidRDefault="00DF0A8C"/>
    <w:p w14:paraId="0000001A" w14:textId="77777777" w:rsidR="00DF0A8C" w:rsidRDefault="00DF0A8C"/>
    <w:p w14:paraId="0000001B" w14:textId="77777777" w:rsidR="00DF0A8C" w:rsidRDefault="00DF0A8C"/>
    <w:p w14:paraId="0000001C" w14:textId="77777777" w:rsidR="00DF0A8C" w:rsidRDefault="00DF0A8C"/>
    <w:p w14:paraId="0000001D" w14:textId="77777777" w:rsidR="00DF0A8C" w:rsidRDefault="00DF0A8C"/>
    <w:p w14:paraId="0000001E" w14:textId="77777777" w:rsidR="00DF0A8C" w:rsidRDefault="00DF0A8C"/>
    <w:p w14:paraId="0000001F" w14:textId="77777777" w:rsidR="00DF0A8C" w:rsidRDefault="00DF0A8C"/>
    <w:p w14:paraId="00000020" w14:textId="77777777" w:rsidR="00DF0A8C" w:rsidRDefault="00DF0A8C"/>
    <w:p w14:paraId="00000021" w14:textId="77777777" w:rsidR="00DF0A8C" w:rsidRDefault="00DF0A8C"/>
    <w:p w14:paraId="00000022" w14:textId="77777777" w:rsidR="00DF0A8C" w:rsidRDefault="00DF0A8C"/>
    <w:p w14:paraId="00000023" w14:textId="77777777" w:rsidR="00DF0A8C" w:rsidRDefault="00DF0A8C"/>
    <w:p w14:paraId="00000024" w14:textId="77777777" w:rsidR="00DF0A8C" w:rsidRDefault="00DF0A8C"/>
    <w:p w14:paraId="00000025" w14:textId="77777777" w:rsidR="00DF0A8C" w:rsidRDefault="00DF0A8C"/>
    <w:p w14:paraId="00000026" w14:textId="77777777" w:rsidR="00DF0A8C" w:rsidRDefault="00DF0A8C"/>
    <w:p w14:paraId="00000027" w14:textId="77777777" w:rsidR="00DF0A8C" w:rsidRDefault="00DF0A8C"/>
    <w:p w14:paraId="00000028" w14:textId="77777777" w:rsidR="00DF0A8C" w:rsidRDefault="00DF0A8C"/>
    <w:p w14:paraId="00000029" w14:textId="77777777" w:rsidR="00DF0A8C" w:rsidRDefault="00D314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</w:t>
      </w:r>
    </w:p>
    <w:p w14:paraId="0000002A" w14:textId="36F1F07B" w:rsidR="00DF0A8C" w:rsidRDefault="00D314B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™ is an environment monitoring device that monitors the cultivation of plants. The goal of this system is to provide a reliable and scalable solution </w:t>
      </w:r>
      <w:ins w:id="2" w:author="Peter Campellone" w:date="2020-10-08T21:10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>capable</w:t>
        </w:r>
      </w:ins>
      <w:del w:id="3" w:author="Peter Campellone" w:date="2020-10-08T21:10:00Z">
        <w:r w:rsidDel="00341363">
          <w:rPr>
            <w:rFonts w:ascii="Times New Roman" w:eastAsia="Times New Roman" w:hAnsi="Times New Roman" w:cs="Times New Roman"/>
            <w:sz w:val="24"/>
            <w:szCs w:val="24"/>
          </w:rPr>
          <w:delText xml:space="preserve">to </w:delText>
        </w:r>
        <w:r w:rsidDel="00341363">
          <w:rPr>
            <w:rFonts w:ascii="Times New Roman" w:eastAsia="Times New Roman" w:hAnsi="Times New Roman" w:cs="Times New Roman"/>
            <w:sz w:val="24"/>
            <w:szCs w:val="24"/>
          </w:rPr>
          <w:delText>cover the bases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ins w:id="4" w:author="Peter Campellone" w:date="2020-10-08T21:10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 xml:space="preserve">supporting both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home growers to grow centers. In addition to the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™, there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ill be a line of </w:t>
      </w:r>
      <w:ins w:id="5" w:author="Peter Campellone" w:date="2020-10-08T21:11:00Z">
        <w:r w:rsidR="00693C09">
          <w:rPr>
            <w:rFonts w:ascii="Times New Roman" w:eastAsia="Times New Roman" w:hAnsi="Times New Roman" w:cs="Times New Roman"/>
            <w:sz w:val="24"/>
            <w:szCs w:val="24"/>
          </w:rPr>
          <w:t xml:space="preserve">single-plant auxiliary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wireless sensors that connect to the hub via </w:t>
      </w:r>
      <w:ins w:id="6" w:author="Peter Campellone" w:date="2020-10-08T21:11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Peter Campellone" w:date="2020-10-08T21:11:00Z">
        <w:r w:rsidDel="00341363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luetooth</w:t>
      </w:r>
      <w:ins w:id="8" w:author="Peter Campellone" w:date="2020-10-08T21:11:00Z">
        <w:r w:rsidR="00341363">
          <w:rPr>
            <w:rFonts w:ascii="Times New Roman" w:eastAsia="Times New Roman" w:hAnsi="Times New Roman" w:cs="Times New Roman"/>
            <w:sz w:val="24"/>
            <w:szCs w:val="24"/>
          </w:rPr>
          <w:t xml:space="preserve"> LE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2B" w14:textId="77777777" w:rsidR="00DF0A8C" w:rsidRDefault="00D314B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Requirements</w:t>
      </w:r>
    </w:p>
    <w:p w14:paraId="0000002C" w14:textId="77777777" w:rsidR="00DF0A8C" w:rsidRDefault="00D314B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GrowBro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(Hub)</w:t>
      </w:r>
    </w:p>
    <w:p w14:paraId="0000002D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Connectivity</w:t>
      </w:r>
    </w:p>
    <w:p w14:paraId="0000002E" w14:textId="00257BCB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connect to the wireless networ</w:t>
      </w:r>
      <w:ins w:id="9" w:author="Peter Campellone" w:date="2020-10-08T21:11:00Z">
        <w:r w:rsidR="00680F5B">
          <w:rPr>
            <w:rFonts w:ascii="Times New Roman" w:eastAsia="Times New Roman" w:hAnsi="Times New Roman" w:cs="Times New Roman"/>
            <w:sz w:val="24"/>
            <w:szCs w:val="24"/>
          </w:rPr>
          <w:t xml:space="preserve">k via </w:t>
        </w:r>
      </w:ins>
      <w:ins w:id="10" w:author="Peter Campellone" w:date="2020-10-08T21:12:00Z">
        <w:r w:rsidR="00680F5B">
          <w:rPr>
            <w:rFonts w:ascii="Times New Roman" w:eastAsia="Times New Roman" w:hAnsi="Times New Roman" w:cs="Times New Roman"/>
            <w:sz w:val="24"/>
            <w:szCs w:val="24"/>
          </w:rPr>
          <w:t>IEEE 802.11 standard (</w:t>
        </w:r>
        <w:proofErr w:type="spellStart"/>
        <w:r w:rsidR="00680F5B">
          <w:rPr>
            <w:rFonts w:ascii="Times New Roman" w:eastAsia="Times New Roman" w:hAnsi="Times New Roman" w:cs="Times New Roman"/>
            <w:sz w:val="24"/>
            <w:szCs w:val="24"/>
          </w:rPr>
          <w:t>WiFi</w:t>
        </w:r>
        <w:proofErr w:type="spellEnd"/>
        <w:r w:rsidR="00680F5B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  <w:del w:id="11" w:author="Peter Campellone" w:date="2020-10-08T21:11:00Z">
        <w:r w:rsidDel="00680F5B">
          <w:rPr>
            <w:rFonts w:ascii="Times New Roman" w:eastAsia="Times New Roman" w:hAnsi="Times New Roman" w:cs="Times New Roman"/>
            <w:sz w:val="24"/>
            <w:szCs w:val="24"/>
          </w:rPr>
          <w:delText>k.</w:delText>
        </w:r>
      </w:del>
    </w:p>
    <w:p w14:paraId="0000002F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try to automatically reconnect after a wireless network d</w:t>
      </w:r>
      <w:r>
        <w:rPr>
          <w:rFonts w:ascii="Times New Roman" w:eastAsia="Times New Roman" w:hAnsi="Times New Roman" w:cs="Times New Roman"/>
          <w:sz w:val="24"/>
          <w:szCs w:val="24"/>
        </w:rPr>
        <w:t>rop.</w:t>
      </w:r>
    </w:p>
    <w:p w14:paraId="20C6EBAA" w14:textId="2FA788F6" w:rsidR="008A050A" w:rsidRDefault="00D314BB" w:rsidP="008A050A">
      <w:pPr>
        <w:numPr>
          <w:ilvl w:val="3"/>
          <w:numId w:val="1"/>
        </w:numPr>
        <w:rPr>
          <w:ins w:id="12" w:author="Peter Campellone" w:date="2020-10-08T21:13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</w:t>
      </w:r>
      <w:ins w:id="13" w:author="Peter Campellone" w:date="2020-10-08T21:12:00Z">
        <w:r w:rsidR="008A050A">
          <w:rPr>
            <w:rFonts w:ascii="Times New Roman" w:eastAsia="Times New Roman" w:hAnsi="Times New Roman" w:cs="Times New Roman"/>
            <w:sz w:val="24"/>
            <w:szCs w:val="24"/>
          </w:rPr>
          <w:t>transmit</w:t>
        </w:r>
      </w:ins>
      <w:del w:id="14" w:author="Peter Campellone" w:date="2020-10-08T21:12:00Z">
        <w:r w:rsidDel="008A050A">
          <w:rPr>
            <w:rFonts w:ascii="Times New Roman" w:eastAsia="Times New Roman" w:hAnsi="Times New Roman" w:cs="Times New Roman"/>
            <w:sz w:val="24"/>
            <w:szCs w:val="24"/>
          </w:rPr>
          <w:delText>send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data to the external user interfaces</w:t>
      </w:r>
      <w:ins w:id="15" w:author="Peter Campellone" w:date="2020-10-08T21:12:00Z">
        <w:r w:rsidR="008A050A">
          <w:rPr>
            <w:rFonts w:ascii="Times New Roman" w:eastAsia="Times New Roman" w:hAnsi="Times New Roman" w:cs="Times New Roman"/>
            <w:sz w:val="24"/>
            <w:szCs w:val="24"/>
          </w:rPr>
          <w:t xml:space="preserve"> via a </w:t>
        </w:r>
        <w:proofErr w:type="spellStart"/>
        <w:r w:rsidR="008A050A">
          <w:rPr>
            <w:rFonts w:ascii="Times New Roman" w:eastAsia="Times New Roman" w:hAnsi="Times New Roman" w:cs="Times New Roman"/>
            <w:sz w:val="24"/>
            <w:szCs w:val="24"/>
          </w:rPr>
          <w:t>WiFi</w:t>
        </w:r>
        <w:proofErr w:type="spellEnd"/>
        <w:r w:rsidR="008A050A">
          <w:rPr>
            <w:rFonts w:ascii="Times New Roman" w:eastAsia="Times New Roman" w:hAnsi="Times New Roman" w:cs="Times New Roman"/>
            <w:sz w:val="24"/>
            <w:szCs w:val="24"/>
          </w:rPr>
          <w:t xml:space="preserve"> connection</w:t>
        </w:r>
      </w:ins>
      <w:ins w:id="16" w:author="Peter Campellone" w:date="2020-10-08T21:13:00Z">
        <w:r w:rsidR="008A050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7" w:author="Peter Campellone" w:date="2020-10-08T21:12:00Z">
        <w:r w:rsidDel="008A050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113F1D7F" w14:textId="54D94E8E" w:rsidR="008A050A" w:rsidRPr="008A050A" w:rsidRDefault="008A050A" w:rsidP="008A050A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rPrChange w:id="18" w:author="Peter Campellone" w:date="2020-10-08T21:1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19" w:author="Peter Campellone" w:date="2020-10-08T21:13:00Z">
          <w:pPr>
            <w:numPr>
              <w:ilvl w:val="3"/>
              <w:numId w:val="1"/>
            </w:numPr>
            <w:ind w:left="2880" w:hanging="360"/>
          </w:pPr>
        </w:pPrChange>
      </w:pPr>
      <w:ins w:id="20" w:author="Peter Campellone" w:date="2020-10-08T21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software shall receive data from the external user interfaces via 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WiFi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connection.</w:t>
        </w:r>
      </w:ins>
    </w:p>
    <w:p w14:paraId="00000031" w14:textId="639D009F" w:rsidR="00DF0A8C" w:rsidRDefault="00D314BB">
      <w:pPr>
        <w:numPr>
          <w:ilvl w:val="2"/>
          <w:numId w:val="1"/>
        </w:numPr>
        <w:rPr>
          <w:ins w:id="21" w:author="Peter Campellone" w:date="2020-10-08T21:14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Connectivity</w:t>
      </w:r>
    </w:p>
    <w:p w14:paraId="192DC8CD" w14:textId="14B01114" w:rsidR="0057543D" w:rsidRDefault="0057543D" w:rsidP="0057543D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  <w:pPrChange w:id="22" w:author="Peter Campellone" w:date="2020-10-08T21:14:00Z">
          <w:pPr>
            <w:numPr>
              <w:ilvl w:val="2"/>
              <w:numId w:val="1"/>
            </w:numPr>
            <w:ind w:left="2160" w:hanging="360"/>
          </w:pPr>
        </w:pPrChange>
      </w:pPr>
      <w:ins w:id="23" w:author="Peter Campellone" w:date="2020-10-08T21:14:00Z">
        <w:r>
          <w:rPr>
            <w:rFonts w:ascii="Times New Roman" w:eastAsia="Times New Roman" w:hAnsi="Times New Roman" w:cs="Times New Roman"/>
            <w:sz w:val="24"/>
            <w:szCs w:val="24"/>
          </w:rPr>
          <w:t>The software shall be capable of transmitting data and commands to individual sensors via the</w:t>
        </w:r>
      </w:ins>
      <w:ins w:id="24" w:author="Peter Campellone" w:date="2020-10-08T21:19:00Z">
        <w:r w:rsidR="006613A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6613A1">
          <w:rPr>
            <w:rFonts w:ascii="Times New Roman" w:eastAsia="Times New Roman" w:hAnsi="Times New Roman" w:cs="Times New Roman"/>
            <w:sz w:val="24"/>
            <w:szCs w:val="24"/>
          </w:rPr>
          <w:t>Bluetooth LE protoco</w:t>
        </w:r>
        <w:r w:rsidR="006613A1">
          <w:rPr>
            <w:rFonts w:ascii="Times New Roman" w:eastAsia="Times New Roman" w:hAnsi="Times New Roman" w:cs="Times New Roman"/>
            <w:sz w:val="24"/>
            <w:szCs w:val="24"/>
          </w:rPr>
          <w:t>l using the</w:t>
        </w:r>
      </w:ins>
      <w:ins w:id="25" w:author="Peter Campellone" w:date="2020-10-08T21:1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external user interface</w:t>
        </w:r>
      </w:ins>
      <w:ins w:id="26" w:author="Peter Campellone" w:date="2020-10-08T21:15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0000032" w14:textId="132538E5" w:rsidR="00DF0A8C" w:rsidRDefault="00D314BB">
      <w:pPr>
        <w:numPr>
          <w:ilvl w:val="3"/>
          <w:numId w:val="1"/>
        </w:numPr>
        <w:rPr>
          <w:ins w:id="27" w:author="Peter Campellone" w:date="2020-10-08T21:16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</w:t>
      </w:r>
      <w:ins w:id="28" w:author="Peter Campellone" w:date="2020-10-08T21:14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 xml:space="preserve">shall </w:t>
        </w:r>
      </w:ins>
      <w:ins w:id="29" w:author="Peter Campellone" w:date="2020-10-08T21:18:00Z">
        <w:r w:rsidR="006613A1">
          <w:rPr>
            <w:rFonts w:ascii="Times New Roman" w:eastAsia="Times New Roman" w:hAnsi="Times New Roman" w:cs="Times New Roman"/>
            <w:sz w:val="24"/>
            <w:szCs w:val="24"/>
          </w:rPr>
          <w:t xml:space="preserve">be capable of </w:t>
        </w:r>
      </w:ins>
      <w:del w:id="30" w:author="Peter Campellone" w:date="2020-10-08T21:13:00Z">
        <w:r w:rsidDel="0057543D">
          <w:rPr>
            <w:rFonts w:ascii="Times New Roman" w:eastAsia="Times New Roman" w:hAnsi="Times New Roman" w:cs="Times New Roman"/>
            <w:sz w:val="24"/>
            <w:szCs w:val="24"/>
          </w:rPr>
          <w:delText>shall send messages to the sensors containing commands for them to wake up and take a reading.</w:delText>
        </w:r>
      </w:del>
      <w:ins w:id="31" w:author="Peter Campellone" w:date="2020-10-08T21:13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>receiv</w:t>
        </w:r>
      </w:ins>
      <w:ins w:id="32" w:author="Peter Campellone" w:date="2020-10-08T21:18:00Z">
        <w:r w:rsidR="006613A1">
          <w:rPr>
            <w:rFonts w:ascii="Times New Roman" w:eastAsia="Times New Roman" w:hAnsi="Times New Roman" w:cs="Times New Roman"/>
            <w:sz w:val="24"/>
            <w:szCs w:val="24"/>
          </w:rPr>
          <w:t>ing</w:t>
        </w:r>
      </w:ins>
      <w:ins w:id="33" w:author="Peter Campellone" w:date="2020-10-08T21:13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 xml:space="preserve"> messages from the sensors periodically containing telemetry data</w:t>
        </w:r>
      </w:ins>
      <w:ins w:id="34" w:author="Peter Campellone" w:date="2020-10-08T21:14:00Z">
        <w:r w:rsidR="0057543D">
          <w:rPr>
            <w:rFonts w:ascii="Times New Roman" w:eastAsia="Times New Roman" w:hAnsi="Times New Roman" w:cs="Times New Roman"/>
            <w:sz w:val="24"/>
            <w:szCs w:val="24"/>
          </w:rPr>
          <w:t>, status info, and more via the Bluetooth LE protocol.</w:t>
        </w:r>
      </w:ins>
    </w:p>
    <w:p w14:paraId="23AE69FD" w14:textId="1805866D" w:rsidR="00976C82" w:rsidRDefault="00976C82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ins w:id="35" w:author="Peter Campellone" w:date="2020-10-08T21:1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sensors will be paired with the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GrowBro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hub </w:t>
        </w:r>
      </w:ins>
      <w:ins w:id="36" w:author="Peter Campellone" w:date="2020-10-08T21:17:00Z">
        <w:r>
          <w:rPr>
            <w:rFonts w:ascii="Times New Roman" w:eastAsia="Times New Roman" w:hAnsi="Times New Roman" w:cs="Times New Roman"/>
            <w:sz w:val="24"/>
            <w:szCs w:val="24"/>
          </w:rPr>
          <w:t>with a unique user specified ID prior to beginning standard operating procedure.</w:t>
        </w:r>
      </w:ins>
    </w:p>
    <w:p w14:paraId="00000033" w14:textId="268BFE06" w:rsidR="00DF0A8C" w:rsidDel="0057543D" w:rsidRDefault="00D314BB">
      <w:pPr>
        <w:numPr>
          <w:ilvl w:val="3"/>
          <w:numId w:val="1"/>
        </w:numPr>
        <w:rPr>
          <w:del w:id="37" w:author="Peter Campellone" w:date="2020-10-08T21:14:00Z"/>
          <w:rFonts w:ascii="Times New Roman" w:eastAsia="Times New Roman" w:hAnsi="Times New Roman" w:cs="Times New Roman"/>
          <w:sz w:val="24"/>
          <w:szCs w:val="24"/>
        </w:rPr>
      </w:pPr>
      <w:del w:id="38" w:author="Peter Campellone" w:date="2020-10-08T21:14:00Z">
        <w:r w:rsidDel="0057543D">
          <w:rPr>
            <w:rFonts w:ascii="Times New Roman" w:eastAsia="Times New Roman" w:hAnsi="Times New Roman" w:cs="Times New Roman"/>
            <w:sz w:val="24"/>
            <w:szCs w:val="24"/>
          </w:rPr>
          <w:delText>The software shall receive messages from sensors containin</w:delText>
        </w:r>
        <w:r w:rsidDel="0057543D">
          <w:rPr>
            <w:rFonts w:ascii="Times New Roman" w:eastAsia="Times New Roman" w:hAnsi="Times New Roman" w:cs="Times New Roman"/>
            <w:sz w:val="24"/>
            <w:szCs w:val="24"/>
          </w:rPr>
          <w:delText>g sensor data.</w:delText>
        </w:r>
      </w:del>
    </w:p>
    <w:p w14:paraId="00000034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Functionality</w:t>
      </w:r>
    </w:p>
    <w:p w14:paraId="0AC3CD45" w14:textId="72F81316" w:rsidR="00833AB0" w:rsidRDefault="00833AB0" w:rsidP="00833AB0">
      <w:pPr>
        <w:numPr>
          <w:ilvl w:val="3"/>
          <w:numId w:val="1"/>
        </w:numPr>
        <w:rPr>
          <w:ins w:id="39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ins w:id="40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>The software shall receive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Bluetooth messages from the sensors </w:t>
        </w:r>
      </w:ins>
      <w:ins w:id="41" w:author="Peter Campellone" w:date="2020-10-08T21:20:00Z">
        <w:r w:rsidR="00683377">
          <w:rPr>
            <w:rFonts w:ascii="Times New Roman" w:eastAsia="Times New Roman" w:hAnsi="Times New Roman" w:cs="Times New Roman"/>
            <w:sz w:val="24"/>
            <w:szCs w:val="24"/>
          </w:rPr>
          <w:t xml:space="preserve">containing telemetry data, status info, and more </w:t>
        </w:r>
      </w:ins>
      <w:ins w:id="42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>every five minutes. The external user interface retains the ability to modify this report interval as desired.</w:t>
        </w:r>
      </w:ins>
    </w:p>
    <w:p w14:paraId="5278E405" w14:textId="34062588" w:rsidR="00833AB0" w:rsidRDefault="006613A1" w:rsidP="00833AB0">
      <w:pPr>
        <w:numPr>
          <w:ilvl w:val="3"/>
          <w:numId w:val="1"/>
        </w:numPr>
        <w:rPr>
          <w:ins w:id="43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ins w:id="44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software shall </w:t>
        </w:r>
      </w:ins>
      <w:ins w:id="45" w:author="Peter Campellone" w:date="2020-10-08T21:20:00Z">
        <w:r w:rsidR="00683377">
          <w:rPr>
            <w:rFonts w:ascii="Times New Roman" w:eastAsia="Times New Roman" w:hAnsi="Times New Roman" w:cs="Times New Roman"/>
            <w:sz w:val="24"/>
            <w:szCs w:val="24"/>
          </w:rPr>
          <w:t xml:space="preserve">implement the ability to </w:t>
        </w:r>
      </w:ins>
      <w:ins w:id="46" w:author="Peter Campellone" w:date="2020-10-08T21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transmit Bluetooth messages from the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GrowBro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hub to </w:t>
        </w:r>
      </w:ins>
      <w:ins w:id="47" w:author="Peter Campellone" w:date="2020-10-08T21:21:00Z">
        <w:r w:rsidR="001E7F88">
          <w:rPr>
            <w:rFonts w:ascii="Times New Roman" w:eastAsia="Times New Roman" w:hAnsi="Times New Roman" w:cs="Times New Roman"/>
            <w:sz w:val="24"/>
            <w:szCs w:val="24"/>
          </w:rPr>
          <w:t>individual sensors at the request of the user via the external software interfaces.</w:t>
        </w:r>
      </w:ins>
    </w:p>
    <w:p w14:paraId="00000035" w14:textId="5535C498" w:rsidR="00DF0A8C" w:rsidDel="00833AB0" w:rsidRDefault="00D314BB">
      <w:pPr>
        <w:numPr>
          <w:ilvl w:val="3"/>
          <w:numId w:val="1"/>
        </w:numPr>
        <w:rPr>
          <w:del w:id="48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del w:id="49" w:author="Peter Campellone" w:date="2020-10-08T21:18:00Z">
        <w:r w:rsidDel="00833AB0">
          <w:rPr>
            <w:rFonts w:ascii="Times New Roman" w:eastAsia="Times New Roman" w:hAnsi="Times New Roman" w:cs="Times New Roman"/>
            <w:sz w:val="24"/>
            <w:szCs w:val="24"/>
          </w:rPr>
          <w:delText>The software shall receive sensor data every five minutes.</w:delText>
        </w:r>
      </w:del>
    </w:p>
    <w:p w14:paraId="00000036" w14:textId="127EDA8B" w:rsidR="00DF0A8C" w:rsidDel="008A4A98" w:rsidRDefault="00D314BB" w:rsidP="00833AB0">
      <w:pPr>
        <w:numPr>
          <w:ilvl w:val="3"/>
          <w:numId w:val="1"/>
        </w:numPr>
        <w:rPr>
          <w:del w:id="50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receipt of sensor data, the software shall push that data to the cloud</w:t>
      </w:r>
      <w:ins w:id="51" w:author="Peter Campellone" w:date="2020-10-08T21:18:00Z">
        <w:r w:rsidR="00833AB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2" w:author="Peter Campellone" w:date="2020-10-08T21:18:00Z">
        <w:r w:rsidDel="00833AB0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2792CF67" w14:textId="77777777" w:rsidR="008A4A98" w:rsidRDefault="008A4A98">
      <w:pPr>
        <w:numPr>
          <w:ilvl w:val="3"/>
          <w:numId w:val="1"/>
        </w:numPr>
        <w:rPr>
          <w:ins w:id="53" w:author="Peter Campellone" w:date="2020-10-08T21:23:00Z"/>
          <w:rFonts w:ascii="Times New Roman" w:eastAsia="Times New Roman" w:hAnsi="Times New Roman" w:cs="Times New Roman"/>
          <w:sz w:val="24"/>
          <w:szCs w:val="24"/>
        </w:rPr>
      </w:pPr>
    </w:p>
    <w:p w14:paraId="00000037" w14:textId="638EF07C" w:rsidR="00DF0A8C" w:rsidDel="008A4A98" w:rsidRDefault="00D314BB" w:rsidP="008A4A98">
      <w:pPr>
        <w:ind w:left="2880"/>
        <w:rPr>
          <w:del w:id="54" w:author="Peter Campellone" w:date="2020-10-08T21:18:00Z"/>
          <w:rFonts w:ascii="Times New Roman" w:eastAsia="Times New Roman" w:hAnsi="Times New Roman" w:cs="Times New Roman"/>
          <w:sz w:val="24"/>
          <w:szCs w:val="24"/>
        </w:rPr>
      </w:pPr>
      <w:del w:id="55" w:author="Peter Campellone" w:date="2020-10-08T21:18:00Z">
        <w:r w:rsidRPr="00833AB0" w:rsidDel="00833AB0">
          <w:rPr>
            <w:rFonts w:ascii="Times New Roman" w:eastAsia="Times New Roman" w:hAnsi="Times New Roman" w:cs="Times New Roman"/>
            <w:sz w:val="24"/>
            <w:szCs w:val="24"/>
            <w:rPrChange w:id="56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The software shall </w:delText>
        </w:r>
      </w:del>
      <w:del w:id="57" w:author="Peter Campellone" w:date="2020-10-08T21:16:00Z">
        <w:r w:rsidRPr="00833AB0" w:rsidDel="00911C5E">
          <w:rPr>
            <w:rFonts w:ascii="Times New Roman" w:eastAsia="Times New Roman" w:hAnsi="Times New Roman" w:cs="Times New Roman"/>
            <w:sz w:val="24"/>
            <w:szCs w:val="24"/>
            <w:rPrChange w:id="58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send </w:delText>
        </w:r>
        <w:r w:rsidRPr="00833AB0" w:rsidDel="00911C5E">
          <w:rPr>
            <w:rFonts w:ascii="Times New Roman" w:eastAsia="Times New Roman" w:hAnsi="Times New Roman" w:cs="Times New Roman"/>
            <w:sz w:val="24"/>
            <w:szCs w:val="24"/>
            <w:rPrChange w:id="59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b</w:delText>
        </w:r>
      </w:del>
      <w:del w:id="60" w:author="Peter Campellone" w:date="2020-10-08T21:18:00Z">
        <w:r w:rsidRPr="00833AB0" w:rsidDel="00833AB0">
          <w:rPr>
            <w:rFonts w:ascii="Times New Roman" w:eastAsia="Times New Roman" w:hAnsi="Times New Roman" w:cs="Times New Roman"/>
            <w:sz w:val="24"/>
            <w:szCs w:val="24"/>
            <w:rPrChange w:id="61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luetooth messages </w:delText>
        </w:r>
      </w:del>
      <w:del w:id="62" w:author="Peter Campellone" w:date="2020-10-08T21:16:00Z">
        <w:r w:rsidRPr="00833AB0" w:rsidDel="00911C5E">
          <w:rPr>
            <w:rFonts w:ascii="Times New Roman" w:eastAsia="Times New Roman" w:hAnsi="Times New Roman" w:cs="Times New Roman"/>
            <w:sz w:val="24"/>
            <w:szCs w:val="24"/>
            <w:rPrChange w:id="63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to the </w:delText>
        </w:r>
      </w:del>
      <w:del w:id="64" w:author="Peter Campellone" w:date="2020-10-08T21:18:00Z">
        <w:r w:rsidRPr="00833AB0" w:rsidDel="00833AB0">
          <w:rPr>
            <w:rFonts w:ascii="Times New Roman" w:eastAsia="Times New Roman" w:hAnsi="Times New Roman" w:cs="Times New Roman"/>
            <w:sz w:val="24"/>
            <w:szCs w:val="24"/>
            <w:rPrChange w:id="65" w:author="Peter Campellone" w:date="2020-10-08T21:1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sensors every five minutes.</w:delText>
        </w:r>
      </w:del>
    </w:p>
    <w:p w14:paraId="7DACB9B5" w14:textId="665D4DD6" w:rsidR="008A4A98" w:rsidRDefault="008A4A98" w:rsidP="008A4A98">
      <w:pPr>
        <w:ind w:left="2880"/>
        <w:rPr>
          <w:ins w:id="66" w:author="Peter Campellone" w:date="2020-10-08T21:24:00Z"/>
          <w:rFonts w:ascii="Times New Roman" w:eastAsia="Times New Roman" w:hAnsi="Times New Roman" w:cs="Times New Roman"/>
          <w:sz w:val="24"/>
          <w:szCs w:val="24"/>
        </w:rPr>
      </w:pPr>
    </w:p>
    <w:p w14:paraId="247FF8F7" w14:textId="5C7ED69F" w:rsidR="008A4A98" w:rsidRDefault="008A4A98" w:rsidP="008A4A98">
      <w:pPr>
        <w:ind w:left="2880"/>
        <w:rPr>
          <w:ins w:id="67" w:author="Peter Campellone" w:date="2020-10-08T21:24:00Z"/>
          <w:rFonts w:ascii="Times New Roman" w:eastAsia="Times New Roman" w:hAnsi="Times New Roman" w:cs="Times New Roman"/>
          <w:sz w:val="24"/>
          <w:szCs w:val="24"/>
        </w:rPr>
      </w:pPr>
    </w:p>
    <w:p w14:paraId="08FC8920" w14:textId="77777777" w:rsidR="008A4A98" w:rsidRPr="00833AB0" w:rsidRDefault="008A4A98" w:rsidP="008A4A98">
      <w:pPr>
        <w:ind w:left="2880"/>
        <w:rPr>
          <w:ins w:id="68" w:author="Peter Campellone" w:date="2020-10-08T21:24:00Z"/>
          <w:rFonts w:ascii="Times New Roman" w:eastAsia="Times New Roman" w:hAnsi="Times New Roman" w:cs="Times New Roman"/>
          <w:sz w:val="24"/>
          <w:szCs w:val="24"/>
          <w:rPrChange w:id="69" w:author="Peter Campellone" w:date="2020-10-08T21:18:00Z">
            <w:rPr>
              <w:ins w:id="70" w:author="Peter Campellone" w:date="2020-10-08T21:24:00Z"/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1" w:author="Peter Campellone" w:date="2020-10-08T21:23:00Z">
          <w:pPr>
            <w:numPr>
              <w:ilvl w:val="3"/>
              <w:numId w:val="1"/>
            </w:numPr>
            <w:ind w:left="2880" w:hanging="360"/>
          </w:pPr>
        </w:pPrChange>
      </w:pPr>
    </w:p>
    <w:p w14:paraId="00000038" w14:textId="77777777" w:rsidR="00DF0A8C" w:rsidRDefault="00DF0A8C" w:rsidP="008A4A98">
      <w:pPr>
        <w:ind w:left="2880"/>
        <w:rPr>
          <w:rFonts w:ascii="Times New Roman" w:eastAsia="Times New Roman" w:hAnsi="Times New Roman" w:cs="Times New Roman"/>
          <w:sz w:val="24"/>
          <w:szCs w:val="24"/>
        </w:rPr>
        <w:pPrChange w:id="72" w:author="Peter Campellone" w:date="2020-10-08T21:23:00Z">
          <w:pPr>
            <w:numPr>
              <w:ilvl w:val="3"/>
              <w:numId w:val="1"/>
            </w:numPr>
            <w:ind w:left="2880" w:hanging="360"/>
          </w:pPr>
        </w:pPrChange>
      </w:pPr>
    </w:p>
    <w:p w14:paraId="00000039" w14:textId="77777777" w:rsidR="00DF0A8C" w:rsidRDefault="00D314B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Wireless Temperature/Humidity</w:t>
      </w:r>
    </w:p>
    <w:p w14:paraId="0000003A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Connectivity</w:t>
      </w:r>
    </w:p>
    <w:p w14:paraId="0000003B" w14:textId="7F95021C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</w:t>
      </w:r>
      <w:ins w:id="73" w:author="Peter Campellone" w:date="2020-10-08T21:23:00Z">
        <w:r w:rsidR="008A4A98">
          <w:rPr>
            <w:rFonts w:ascii="Times New Roman" w:eastAsia="Times New Roman" w:hAnsi="Times New Roman" w:cs="Times New Roman"/>
            <w:sz w:val="24"/>
            <w:szCs w:val="24"/>
          </w:rPr>
          <w:t>run an internal periodic script that takes temperature and humidity readings</w:t>
        </w:r>
        <w:r w:rsidR="008A4A98">
          <w:rPr>
            <w:rFonts w:ascii="Times New Roman" w:eastAsia="Times New Roman" w:hAnsi="Times New Roman" w:cs="Times New Roman"/>
            <w:sz w:val="24"/>
            <w:szCs w:val="24"/>
          </w:rPr>
          <w:t xml:space="preserve"> on a user specified interval. The user retains the ability to change this interval.</w:t>
        </w:r>
      </w:ins>
      <w:del w:id="74" w:author="Peter Campellone" w:date="2020-10-08T21:23:00Z">
        <w:r w:rsidDel="008A4A98">
          <w:rPr>
            <w:rFonts w:ascii="Times New Roman" w:eastAsia="Times New Roman" w:hAnsi="Times New Roman" w:cs="Times New Roman"/>
            <w:sz w:val="24"/>
            <w:szCs w:val="24"/>
          </w:rPr>
          <w:delText xml:space="preserve">shall receive </w:delText>
        </w:r>
      </w:del>
      <w:del w:id="75" w:author="Peter Campellone" w:date="2020-10-08T21:16:00Z">
        <w:r w:rsidDel="00976C8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76" w:author="Peter Campellone" w:date="2020-10-08T21:23:00Z">
        <w:r w:rsidDel="008A4A98">
          <w:rPr>
            <w:rFonts w:ascii="Times New Roman" w:eastAsia="Times New Roman" w:hAnsi="Times New Roman" w:cs="Times New Roman"/>
            <w:sz w:val="24"/>
            <w:szCs w:val="24"/>
          </w:rPr>
          <w:delText>luetooth messages from the main hub that contains information notifying the sensor to take a reading.</w:delText>
        </w:r>
      </w:del>
    </w:p>
    <w:p w14:paraId="13D1A97F" w14:textId="31E08E10" w:rsidR="008A4A98" w:rsidRPr="008A4A98" w:rsidRDefault="00D314BB" w:rsidP="008A4A98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  <w:rPrChange w:id="77" w:author="Peter Campellone" w:date="2020-10-08T21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pPrChange w:id="78" w:author="Peter Campellone" w:date="2020-10-08T21:24:00Z">
          <w:pPr>
            <w:numPr>
              <w:ilvl w:val="3"/>
              <w:numId w:val="1"/>
            </w:numPr>
            <w:ind w:left="2880" w:hanging="360"/>
          </w:pPr>
        </w:pPrChange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</w:t>
      </w:r>
      <w:del w:id="79" w:author="Peter Campellone" w:date="2020-10-08T21:24:00Z">
        <w:r w:rsidDel="008A4A98">
          <w:rPr>
            <w:rFonts w:ascii="Times New Roman" w:eastAsia="Times New Roman" w:hAnsi="Times New Roman" w:cs="Times New Roman"/>
            <w:sz w:val="24"/>
            <w:szCs w:val="24"/>
          </w:rPr>
          <w:delText xml:space="preserve">send </w:delText>
        </w:r>
      </w:del>
      <w:ins w:id="80" w:author="Peter Campellone" w:date="2020-10-08T21:24:00Z">
        <w:r w:rsidR="008A4A98">
          <w:rPr>
            <w:rFonts w:ascii="Times New Roman" w:eastAsia="Times New Roman" w:hAnsi="Times New Roman" w:cs="Times New Roman"/>
            <w:sz w:val="24"/>
            <w:szCs w:val="24"/>
          </w:rPr>
          <w:t>relay back</w:t>
        </w:r>
        <w:r w:rsidR="008A4A9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ins w:id="81" w:author="Peter Campellone" w:date="2020-10-08T21:16:00Z">
        <w:r w:rsidR="00976C82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82" w:author="Peter Campellone" w:date="2020-10-08T21:16:00Z">
        <w:r w:rsidDel="00976C82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luetooth messages to the main hub that contains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and humidity </w:t>
      </w:r>
      <w:del w:id="83" w:author="Peter Campellone" w:date="2020-10-08T21:25:00Z"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>data in it.</w:delText>
        </w:r>
      </w:del>
      <w:ins w:id="84" w:author="Peter Campellone" w:date="2020-10-08T21:25:00Z">
        <w:r w:rsidR="00652EBD">
          <w:rPr>
            <w:rFonts w:ascii="Times New Roman" w:eastAsia="Times New Roman" w:hAnsi="Times New Roman" w:cs="Times New Roman"/>
            <w:sz w:val="24"/>
            <w:szCs w:val="24"/>
          </w:rPr>
          <w:t>data.</w:t>
        </w:r>
      </w:ins>
    </w:p>
    <w:p w14:paraId="0000003D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Reading</w:t>
      </w:r>
    </w:p>
    <w:p w14:paraId="0000003E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read the temperature from the sensor.</w:t>
      </w:r>
    </w:p>
    <w:p w14:paraId="0000003F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read the humidity from the sensor.</w:t>
      </w:r>
    </w:p>
    <w:p w14:paraId="00000040" w14:textId="77777777" w:rsidR="00DF0A8C" w:rsidRDefault="00D314B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 Moisture Sensor</w:t>
      </w:r>
    </w:p>
    <w:p w14:paraId="00000041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Bluetooth Connectivity</w:t>
      </w:r>
    </w:p>
    <w:p w14:paraId="7800CD6C" w14:textId="55F76AEE" w:rsidR="00652EBD" w:rsidRDefault="00652EBD" w:rsidP="00652EBD">
      <w:pPr>
        <w:numPr>
          <w:ilvl w:val="3"/>
          <w:numId w:val="1"/>
        </w:numPr>
        <w:rPr>
          <w:ins w:id="85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ins w:id="86" w:author="Peter Campellone" w:date="2020-10-08T21:25:00Z">
        <w:r>
          <w:rPr>
            <w:rFonts w:ascii="Times New Roman" w:eastAsia="Times New Roman" w:hAnsi="Times New Roman" w:cs="Times New Roman"/>
            <w:sz w:val="24"/>
            <w:szCs w:val="24"/>
          </w:rPr>
          <w:t>The software</w:t>
        </w:r>
      </w:ins>
      <w:ins w:id="87" w:author="Peter Campellone" w:date="2020-10-08T21:30:00Z">
        <w:r w:rsidR="002F5353">
          <w:rPr>
            <w:rFonts w:ascii="Times New Roman" w:eastAsia="Times New Roman" w:hAnsi="Times New Roman" w:cs="Times New Roman"/>
            <w:sz w:val="24"/>
            <w:szCs w:val="24"/>
          </w:rPr>
          <w:t xml:space="preserve"> shall</w:t>
        </w:r>
      </w:ins>
      <w:ins w:id="88" w:author="Peter Campellone" w:date="2020-10-08T21:2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run an internal periodic script that takes temperature and humidity readings on a user specified interval. The user retains the ability to change this interval.</w:t>
        </w:r>
      </w:ins>
    </w:p>
    <w:p w14:paraId="51D59FBF" w14:textId="2502FBBE" w:rsidR="00652EBD" w:rsidRPr="000814D3" w:rsidRDefault="00652EBD" w:rsidP="00652EBD">
      <w:pPr>
        <w:numPr>
          <w:ilvl w:val="3"/>
          <w:numId w:val="1"/>
        </w:numPr>
        <w:rPr>
          <w:ins w:id="89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ins w:id="90" w:author="Peter Campellone" w:date="2020-10-08T21:25:00Z">
        <w:r>
          <w:rPr>
            <w:rFonts w:ascii="Times New Roman" w:eastAsia="Times New Roman" w:hAnsi="Times New Roman" w:cs="Times New Roman"/>
            <w:sz w:val="24"/>
            <w:szCs w:val="24"/>
          </w:rPr>
          <w:t>The software shall relay back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Bluetooth messages to the main hub that contains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moisture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data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0000042" w14:textId="7FFABB3D" w:rsidR="00DF0A8C" w:rsidDel="00652EBD" w:rsidRDefault="00D314BB">
      <w:pPr>
        <w:numPr>
          <w:ilvl w:val="3"/>
          <w:numId w:val="1"/>
        </w:numPr>
        <w:rPr>
          <w:del w:id="91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del w:id="92" w:author="Peter Campellone" w:date="2020-10-08T21:25:00Z"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 xml:space="preserve">The software shall receive </w:delText>
        </w:r>
        <w:r w:rsidDel="00276F4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>luetooth messages</w:delText>
        </w:r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 xml:space="preserve"> from the main hub that contains information notifying the sensor to take a reading.</w:delText>
        </w:r>
      </w:del>
    </w:p>
    <w:p w14:paraId="00000043" w14:textId="51710605" w:rsidR="00DF0A8C" w:rsidDel="00652EBD" w:rsidRDefault="00D314BB">
      <w:pPr>
        <w:numPr>
          <w:ilvl w:val="3"/>
          <w:numId w:val="1"/>
        </w:numPr>
        <w:rPr>
          <w:del w:id="93" w:author="Peter Campellone" w:date="2020-10-08T21:25:00Z"/>
          <w:rFonts w:ascii="Times New Roman" w:eastAsia="Times New Roman" w:hAnsi="Times New Roman" w:cs="Times New Roman"/>
          <w:sz w:val="24"/>
          <w:szCs w:val="24"/>
        </w:rPr>
      </w:pPr>
      <w:del w:id="94" w:author="Peter Campellone" w:date="2020-10-08T21:25:00Z"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 xml:space="preserve">The software shall send </w:delText>
        </w:r>
        <w:r w:rsidDel="00276F4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  <w:r w:rsidDel="00652EBD">
          <w:rPr>
            <w:rFonts w:ascii="Times New Roman" w:eastAsia="Times New Roman" w:hAnsi="Times New Roman" w:cs="Times New Roman"/>
            <w:sz w:val="24"/>
            <w:szCs w:val="24"/>
          </w:rPr>
          <w:delText>luetooth messages to the main hub that contains temperature and humidity data in it.</w:delText>
        </w:r>
      </w:del>
    </w:p>
    <w:p w14:paraId="00000044" w14:textId="77777777" w:rsidR="00DF0A8C" w:rsidRDefault="00D314B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Application</w:t>
      </w:r>
    </w:p>
    <w:p w14:paraId="00000045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Functionality</w:t>
      </w:r>
    </w:p>
    <w:p w14:paraId="00000046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</w:t>
      </w:r>
      <w:r>
        <w:rPr>
          <w:rFonts w:ascii="Times New Roman" w:eastAsia="Times New Roman" w:hAnsi="Times New Roman" w:cs="Times New Roman"/>
          <w:sz w:val="24"/>
          <w:szCs w:val="24"/>
        </w:rPr>
        <w:t>l gather information from the cloud.</w:t>
      </w:r>
    </w:p>
    <w:p w14:paraId="00000047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</w:t>
      </w:r>
    </w:p>
    <w:p w14:paraId="00000048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p w14:paraId="00000049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Display</w:t>
      </w:r>
    </w:p>
    <w:p w14:paraId="0000004A" w14:textId="77777777" w:rsidR="00DF0A8C" w:rsidRDefault="00D314B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shall display temperature, humidity, and moisture sensor data as the main focal point.</w:t>
      </w:r>
    </w:p>
    <w:p w14:paraId="0000004B" w14:textId="77777777" w:rsidR="00DF0A8C" w:rsidRDefault="00D314BB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Tabbed Interface</w:t>
      </w:r>
    </w:p>
    <w:p w14:paraId="0000004C" w14:textId="77777777" w:rsidR="00DF0A8C" w:rsidRDefault="00D314B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14:paraId="0000004D" w14:textId="77777777" w:rsidR="00DF0A8C" w:rsidRDefault="00D314B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Connect/Disconnect</w:t>
      </w:r>
    </w:p>
    <w:p w14:paraId="0000004E" w14:textId="59EBAF79" w:rsidR="00DF0A8C" w:rsidRDefault="00D314B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add a new </w:t>
      </w:r>
      <w:ins w:id="95" w:author="Peter Campellone" w:date="2020-10-08T21:26:00Z">
        <w:r w:rsidR="00CE60C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6" w:author="Peter Campellone" w:date="2020-10-08T21:26:00Z">
        <w:r w:rsidDel="00CE60C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luetooth device.</w:t>
      </w:r>
    </w:p>
    <w:p w14:paraId="0000004F" w14:textId="41B79F35" w:rsidR="00DF0A8C" w:rsidRDefault="00D314B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remove a </w:t>
      </w:r>
      <w:ins w:id="97" w:author="Peter Campellone" w:date="2020-10-08T21:26:00Z">
        <w:r w:rsidR="00CE60C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98" w:author="Peter Campellone" w:date="2020-10-08T21:26:00Z">
        <w:r w:rsidDel="00CE60C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luetooth device.</w:t>
      </w:r>
    </w:p>
    <w:p w14:paraId="00000050" w14:textId="3DFA31A8" w:rsidR="00DF0A8C" w:rsidRDefault="00CE60CD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ins w:id="99" w:author="Peter Campellone" w:date="2020-10-08T21:2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The software shall allow the user to specify a unique ID for each wireless Bluetooth sensor. </w:t>
        </w:r>
      </w:ins>
      <w:ins w:id="100" w:author="Peter Campellone" w:date="2020-10-08T21:27:00Z">
        <w:r>
          <w:rPr>
            <w:rFonts w:ascii="Times New Roman" w:eastAsia="Times New Roman" w:hAnsi="Times New Roman" w:cs="Times New Roman"/>
            <w:sz w:val="24"/>
            <w:szCs w:val="24"/>
          </w:rPr>
          <w:t>A unique ID will be created if one is not provided by the user.</w:t>
        </w:r>
      </w:ins>
    </w:p>
    <w:p w14:paraId="00000051" w14:textId="77777777" w:rsidR="00DF0A8C" w:rsidRDefault="00D314BB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Charts</w:t>
      </w:r>
    </w:p>
    <w:p w14:paraId="00000052" w14:textId="77777777" w:rsidR="00DF0A8C" w:rsidRDefault="00D314B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software shall display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1 month, 1 week, and 1 day options.</w:t>
      </w:r>
    </w:p>
    <w:p w14:paraId="00000053" w14:textId="77777777" w:rsidR="00DF0A8C" w:rsidRDefault="00D314BB">
      <w:pPr>
        <w:numPr>
          <w:ilvl w:val="5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Upon selection of options, must query the database on the cloud for the data and neatly print a line chart.</w:t>
      </w:r>
    </w:p>
    <w:p w14:paraId="00000054" w14:textId="77777777" w:rsidR="00DF0A8C" w:rsidRDefault="00DF0A8C">
      <w:pPr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Connectivity</w:t>
      </w:r>
    </w:p>
    <w:p w14:paraId="00000056" w14:textId="77777777" w:rsidR="00DF0A8C" w:rsidRDefault="00D314BB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Website Interface</w:t>
      </w:r>
    </w:p>
    <w:p w14:paraId="00000057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Functionality</w:t>
      </w:r>
    </w:p>
    <w:p w14:paraId="00000058" w14:textId="77777777" w:rsidR="00DF0A8C" w:rsidRDefault="00D314BB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GUI</w:t>
      </w:r>
    </w:p>
    <w:sectPr w:rsidR="00DF0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86F1F"/>
    <w:multiLevelType w:val="multilevel"/>
    <w:tmpl w:val="A642CD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er Campellone">
    <w15:presenceInfo w15:providerId="Windows Live" w15:userId="0450109e4c8d0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A8C"/>
    <w:rsid w:val="000269C7"/>
    <w:rsid w:val="000B307E"/>
    <w:rsid w:val="001E7F88"/>
    <w:rsid w:val="00276F4E"/>
    <w:rsid w:val="002F5353"/>
    <w:rsid w:val="00323F3E"/>
    <w:rsid w:val="00341363"/>
    <w:rsid w:val="004D267C"/>
    <w:rsid w:val="0057543D"/>
    <w:rsid w:val="00652EBD"/>
    <w:rsid w:val="006613A1"/>
    <w:rsid w:val="00680F5B"/>
    <w:rsid w:val="00683377"/>
    <w:rsid w:val="00693C09"/>
    <w:rsid w:val="00833AB0"/>
    <w:rsid w:val="008A050A"/>
    <w:rsid w:val="008A4A98"/>
    <w:rsid w:val="00911C5E"/>
    <w:rsid w:val="00951F34"/>
    <w:rsid w:val="00976C82"/>
    <w:rsid w:val="00C41BC9"/>
    <w:rsid w:val="00CE60CD"/>
    <w:rsid w:val="00D314BB"/>
    <w:rsid w:val="00DF0A8C"/>
    <w:rsid w:val="00E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4126"/>
  <w15:docId w15:val="{E657CB28-A986-4A25-A8C6-F7ABCB32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830D1-9E3F-4B0A-8492-04C5B2C8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</dc:creator>
  <cp:lastModifiedBy>Peter Campellone</cp:lastModifiedBy>
  <cp:revision>2</cp:revision>
  <dcterms:created xsi:type="dcterms:W3CDTF">2020-10-09T01:48:00Z</dcterms:created>
  <dcterms:modified xsi:type="dcterms:W3CDTF">2020-10-09T01:48:00Z</dcterms:modified>
</cp:coreProperties>
</file>